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C9056" w14:textId="49C58B67" w:rsidR="00626860" w:rsidRDefault="0019019D" w:rsidP="00661F0F">
      <w:commentRangeStart w:id="0"/>
      <w:r>
        <w:t xml:space="preserve">This text </w:t>
      </w:r>
      <w:ins w:id="1" w:author="James Conigrave" w:date="2024-05-23T13:36:00Z" w16du:dateUtc="2024-05-23T03:36:00Z">
        <w:r w:rsidR="0059163A">
          <w:t>(with track changes)</w:t>
        </w:r>
      </w:ins>
      <w:r>
        <w:t>, that should not</w:t>
      </w:r>
      <w:del w:id="2" w:author="James Conigrave" w:date="2024-05-23T14:49:00Z" w16du:dateUtc="2024-05-23T04:49:00Z">
        <w:r w:rsidR="00727340" w:rsidDel="008E550C">
          <w:delText xml:space="preserve"> not</w:delText>
        </w:r>
      </w:del>
      <w:r>
        <w:t xml:space="preserve"> be broken into multiple paragraphs</w:t>
      </w:r>
      <w:r w:rsidR="00334F95">
        <w:t>.</w:t>
      </w:r>
      <w:commentRangeEnd w:id="0"/>
      <w:r w:rsidR="0073782A">
        <w:rPr>
          <w:rStyle w:val="CommentReference"/>
        </w:rPr>
        <w:commentReference w:id="0"/>
      </w:r>
    </w:p>
    <w:p w14:paraId="3FE1A44A" w14:textId="40E7E3A6" w:rsidR="00626860" w:rsidRDefault="00626860" w:rsidP="00661F0F">
      <w:r>
        <w:t xml:space="preserve">This is a long piece of text. </w:t>
      </w:r>
      <w:commentRangeStart w:id="3"/>
      <w:r>
        <w:t>We only want part of it.</w:t>
      </w:r>
      <w:commentRangeEnd w:id="3"/>
      <w:r>
        <w:rPr>
          <w:rStyle w:val="CommentReference"/>
        </w:rPr>
        <w:commentReference w:id="3"/>
      </w:r>
    </w:p>
    <w:p w14:paraId="2F550CE7" w14:textId="0407BF65" w:rsidR="00D37CDA" w:rsidRDefault="00D37CDA" w:rsidP="00661F0F">
      <w:pPr>
        <w:rPr>
          <w:b/>
          <w:bCs/>
        </w:rPr>
      </w:pPr>
      <w:commentRangeStart w:id="4"/>
      <w:r w:rsidRPr="00D37CDA">
        <w:rPr>
          <w:b/>
          <w:bCs/>
        </w:rPr>
        <w:t>Heading</w:t>
      </w:r>
    </w:p>
    <w:p w14:paraId="79485593" w14:textId="102FBFC5" w:rsidR="00D37CDA" w:rsidRDefault="00D37CDA" w:rsidP="00D37CDA">
      <w:r>
        <w:t>Some text below the heading.</w:t>
      </w:r>
      <w:commentRangeEnd w:id="4"/>
      <w:r>
        <w:rPr>
          <w:rStyle w:val="CommentReference"/>
        </w:rPr>
        <w:commentReference w:id="4"/>
      </w:r>
    </w:p>
    <w:p w14:paraId="35C8F941" w14:textId="77777777" w:rsidR="00D37CDA" w:rsidRDefault="00D37CDA" w:rsidP="00D37CDA"/>
    <w:p w14:paraId="2F3AE5DB" w14:textId="413C7988" w:rsidR="00D37CDA" w:rsidRDefault="00D37CDA" w:rsidP="00D37CDA">
      <w:pPr>
        <w:pStyle w:val="ListParagraph"/>
        <w:numPr>
          <w:ilvl w:val="0"/>
          <w:numId w:val="1"/>
        </w:numPr>
      </w:pPr>
      <w:commentRangeStart w:id="5"/>
      <w:r>
        <w:t>Bullet1</w:t>
      </w:r>
    </w:p>
    <w:p w14:paraId="092DD8E6" w14:textId="4D6C47F4" w:rsidR="00D37CDA" w:rsidRDefault="00D37CDA" w:rsidP="00D37CDA">
      <w:pPr>
        <w:pStyle w:val="ListParagraph"/>
        <w:numPr>
          <w:ilvl w:val="0"/>
          <w:numId w:val="1"/>
        </w:numPr>
      </w:pPr>
      <w:r>
        <w:t>Bullet2</w:t>
      </w:r>
      <w:commentRangeEnd w:id="5"/>
      <w:r>
        <w:rPr>
          <w:rStyle w:val="CommentReference"/>
        </w:rPr>
        <w:commentReference w:id="5"/>
      </w:r>
    </w:p>
    <w:p w14:paraId="0665431A" w14:textId="77777777" w:rsidR="0071004D" w:rsidRDefault="0071004D" w:rsidP="0071004D"/>
    <w:p w14:paraId="73A2323F" w14:textId="09836FFD" w:rsidR="0071004D" w:rsidRDefault="00AC552D" w:rsidP="00AC552D">
      <w:pPr>
        <w:pStyle w:val="Heading1"/>
      </w:pPr>
      <w:commentRangeStart w:id="6"/>
      <w:r>
        <w:t>Hard example</w:t>
      </w:r>
    </w:p>
    <w:p w14:paraId="6DF6E5D4" w14:textId="05D1E24E" w:rsidR="0071004D" w:rsidRDefault="0071004D" w:rsidP="0071004D">
      <w:r>
        <w:t xml:space="preserve">This section has </w:t>
      </w:r>
      <w:ins w:id="7" w:author="James Conigrave" w:date="2024-05-25T14:11:00Z" w16du:dateUtc="2024-05-25T04:11:00Z">
        <w:r>
          <w:t>all</w:t>
        </w:r>
      </w:ins>
      <w:ins w:id="8" w:author="James Conigrave" w:date="2024-05-25T14:12:00Z" w16du:dateUtc="2024-05-25T04:12:00Z">
        <w:r>
          <w:t xml:space="preserve"> </w:t>
        </w:r>
      </w:ins>
      <w:del w:id="9" w:author="James Conigrave" w:date="2024-05-25T14:12:00Z" w16du:dateUtc="2024-05-25T04:12:00Z">
        <w:r w:rsidDel="0071004D">
          <w:delText xml:space="preserve">the </w:delText>
        </w:r>
      </w:del>
      <w:r>
        <w:t>features:</w:t>
      </w:r>
    </w:p>
    <w:p w14:paraId="5292D065" w14:textId="1FE5C9B6" w:rsidR="00AC552D" w:rsidRDefault="00AC552D" w:rsidP="00AC552D">
      <w:pPr>
        <w:pStyle w:val="ListParagraph"/>
        <w:numPr>
          <w:ilvl w:val="0"/>
          <w:numId w:val="2"/>
        </w:numPr>
      </w:pPr>
      <w:r>
        <w:t>Bullet1</w:t>
      </w:r>
    </w:p>
    <w:p w14:paraId="55E72B4E" w14:textId="4D78185E" w:rsidR="00AC552D" w:rsidRDefault="00AC552D" w:rsidP="00AC552D">
      <w:pPr>
        <w:pStyle w:val="ListParagraph"/>
        <w:numPr>
          <w:ilvl w:val="0"/>
          <w:numId w:val="2"/>
        </w:numPr>
      </w:pPr>
      <w:r>
        <w:t>Bullet2</w:t>
      </w:r>
    </w:p>
    <w:p w14:paraId="5A07F49B" w14:textId="6D970B50" w:rsidR="00AC552D" w:rsidRDefault="00AC552D" w:rsidP="00AC552D">
      <w:pPr>
        <w:pStyle w:val="ListParagraph"/>
        <w:numPr>
          <w:ilvl w:val="0"/>
          <w:numId w:val="2"/>
        </w:numPr>
      </w:pPr>
      <w:r>
        <w:t>Bullet 3</w:t>
      </w:r>
    </w:p>
    <w:p w14:paraId="6D27862C" w14:textId="7E262A90" w:rsidR="00AC552D" w:rsidRDefault="00AC552D" w:rsidP="00AC552D">
      <w:r>
        <w:t>Some more text is here.</w:t>
      </w:r>
      <w:commentRangeEnd w:id="6"/>
      <w:r>
        <w:rPr>
          <w:rStyle w:val="CommentReference"/>
        </w:rPr>
        <w:commentReference w:id="6"/>
      </w:r>
    </w:p>
    <w:p w14:paraId="33AF39A2" w14:textId="77777777" w:rsidR="0071004D" w:rsidRPr="00D37CDA" w:rsidRDefault="0071004D" w:rsidP="0071004D"/>
    <w:sectPr w:rsidR="0071004D" w:rsidRPr="00D3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mes Conigrave" w:date="2024-05-23T13:34:00Z" w:initials="JC">
    <w:p w14:paraId="26507B13" w14:textId="77777777" w:rsidR="00626860" w:rsidRDefault="0073782A" w:rsidP="00626860">
      <w:pPr>
        <w:pStyle w:val="CommentText"/>
      </w:pPr>
      <w:r>
        <w:rPr>
          <w:rStyle w:val="CommentReference"/>
        </w:rPr>
        <w:annotationRef/>
      </w:r>
      <w:r w:rsidR="00626860">
        <w:t>Revise::track_changes</w:t>
      </w:r>
    </w:p>
  </w:comment>
  <w:comment w:id="3" w:author="James Conigrave" w:date="2024-05-23T16:05:00Z" w:initials="JC">
    <w:p w14:paraId="1B1531E5" w14:textId="072D6C00" w:rsidR="00626860" w:rsidRDefault="00626860" w:rsidP="00626860">
      <w:pPr>
        <w:pStyle w:val="CommentText"/>
      </w:pPr>
      <w:r>
        <w:rPr>
          <w:rStyle w:val="CommentReference"/>
        </w:rPr>
        <w:annotationRef/>
      </w:r>
      <w:r>
        <w:t>Revise::section</w:t>
      </w:r>
    </w:p>
  </w:comment>
  <w:comment w:id="4" w:author="James Conigrave" w:date="2024-05-23T16:21:00Z" w:initials="JC">
    <w:p w14:paraId="12DCA82F" w14:textId="77777777" w:rsidR="00D37CDA" w:rsidRDefault="00D37CDA" w:rsidP="00D37CDA">
      <w:pPr>
        <w:pStyle w:val="CommentText"/>
      </w:pPr>
      <w:r>
        <w:rPr>
          <w:rStyle w:val="CommentReference"/>
        </w:rPr>
        <w:annotationRef/>
      </w:r>
      <w:r>
        <w:t>Revise::multi_lines</w:t>
      </w:r>
    </w:p>
  </w:comment>
  <w:comment w:id="5" w:author="James Conigrave" w:date="2024-05-23T16:22:00Z" w:initials="JC">
    <w:p w14:paraId="4E112824" w14:textId="77777777" w:rsidR="00D37CDA" w:rsidRDefault="00D37CDA" w:rsidP="00D37CDA">
      <w:pPr>
        <w:pStyle w:val="CommentText"/>
      </w:pPr>
      <w:r>
        <w:rPr>
          <w:rStyle w:val="CommentReference"/>
        </w:rPr>
        <w:annotationRef/>
      </w:r>
      <w:r>
        <w:t>Revise::bullets</w:t>
      </w:r>
    </w:p>
  </w:comment>
  <w:comment w:id="6" w:author="James Conigrave" w:date="2024-05-25T14:13:00Z" w:initials="JC">
    <w:p w14:paraId="1B474823" w14:textId="77777777" w:rsidR="00AC552D" w:rsidRDefault="00AC552D" w:rsidP="00AC552D">
      <w:pPr>
        <w:pStyle w:val="CommentText"/>
      </w:pPr>
      <w:r>
        <w:rPr>
          <w:rStyle w:val="CommentReference"/>
        </w:rPr>
        <w:annotationRef/>
      </w:r>
      <w:r>
        <w:t>Revise::hard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6507B13" w15:done="0"/>
  <w15:commentEx w15:paraId="1B1531E5" w15:done="0"/>
  <w15:commentEx w15:paraId="12DCA82F" w15:done="0"/>
  <w15:commentEx w15:paraId="4E112824" w15:done="0"/>
  <w15:commentEx w15:paraId="1B4748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C2CE7E5" w16cex:dateUtc="2024-05-23T03:34:00Z"/>
  <w16cex:commentExtensible w16cex:durableId="6FB3CA91" w16cex:dateUtc="2024-05-23T06:05:00Z"/>
  <w16cex:commentExtensible w16cex:durableId="082F6054" w16cex:dateUtc="2024-05-23T06:21:00Z"/>
  <w16cex:commentExtensible w16cex:durableId="3C3A9D68" w16cex:dateUtc="2024-05-23T06:22:00Z"/>
  <w16cex:commentExtensible w16cex:durableId="1983779E" w16cex:dateUtc="2024-05-25T04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6507B13" w16cid:durableId="7C2CE7E5"/>
  <w16cid:commentId w16cid:paraId="1B1531E5" w16cid:durableId="6FB3CA91"/>
  <w16cid:commentId w16cid:paraId="12DCA82F" w16cid:durableId="082F6054"/>
  <w16cid:commentId w16cid:paraId="4E112824" w16cid:durableId="3C3A9D68"/>
  <w16cid:commentId w16cid:paraId="1B474823" w16cid:durableId="198377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C36CF"/>
    <w:multiLevelType w:val="hybridMultilevel"/>
    <w:tmpl w:val="9EA0D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623E6"/>
    <w:multiLevelType w:val="hybridMultilevel"/>
    <w:tmpl w:val="F4F8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658071">
    <w:abstractNumId w:val="0"/>
  </w:num>
  <w:num w:numId="2" w16cid:durableId="2890169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mes Conigrave">
    <w15:presenceInfo w15:providerId="AD" w15:userId="S::JConigrave@ltu.edu.au::9cd0a8ea-7d77-417a-a0fa-eb947d894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27"/>
    <w:rsid w:val="00105B76"/>
    <w:rsid w:val="0019019D"/>
    <w:rsid w:val="00266C3D"/>
    <w:rsid w:val="00334F95"/>
    <w:rsid w:val="0035408A"/>
    <w:rsid w:val="003818A4"/>
    <w:rsid w:val="0045578D"/>
    <w:rsid w:val="00510ED9"/>
    <w:rsid w:val="0059163A"/>
    <w:rsid w:val="00604E5A"/>
    <w:rsid w:val="00626860"/>
    <w:rsid w:val="00661F0F"/>
    <w:rsid w:val="006A2227"/>
    <w:rsid w:val="0071004D"/>
    <w:rsid w:val="00727340"/>
    <w:rsid w:val="00735FB9"/>
    <w:rsid w:val="0073782A"/>
    <w:rsid w:val="00827AEB"/>
    <w:rsid w:val="008E550C"/>
    <w:rsid w:val="009C0B7C"/>
    <w:rsid w:val="00A57985"/>
    <w:rsid w:val="00A64727"/>
    <w:rsid w:val="00AC552D"/>
    <w:rsid w:val="00B6106D"/>
    <w:rsid w:val="00B92BBA"/>
    <w:rsid w:val="00BC41DE"/>
    <w:rsid w:val="00BE1D2A"/>
    <w:rsid w:val="00BE514D"/>
    <w:rsid w:val="00CA713A"/>
    <w:rsid w:val="00CE7A9A"/>
    <w:rsid w:val="00D37CDA"/>
    <w:rsid w:val="00D667A0"/>
    <w:rsid w:val="00E0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FF24"/>
  <w15:chartTrackingRefBased/>
  <w15:docId w15:val="{5629B283-B5BB-4BB6-962D-0AE00C05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0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3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E514D"/>
    <w:pPr>
      <w:framePr w:wrap="around" w:vAnchor="text" w:hAnchor="text" w:y="1"/>
      <w:spacing w:before="0" w:line="240" w:lineRule="auto"/>
      <w:ind w:firstLine="680"/>
      <w:outlineLvl w:val="2"/>
    </w:pPr>
    <w:rPr>
      <w:b w:val="0"/>
      <w:bCs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2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2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2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2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2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2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14D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3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6C3D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6C3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3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22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22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22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22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22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227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2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22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A2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22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A222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A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2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22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227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9163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Conigrave</dc:creator>
  <cp:keywords/>
  <dc:description/>
  <cp:lastModifiedBy>James Conigrave</cp:lastModifiedBy>
  <cp:revision>15</cp:revision>
  <dcterms:created xsi:type="dcterms:W3CDTF">2024-05-23T00:50:00Z</dcterms:created>
  <dcterms:modified xsi:type="dcterms:W3CDTF">2024-05-25T04:13:00Z</dcterms:modified>
</cp:coreProperties>
</file>